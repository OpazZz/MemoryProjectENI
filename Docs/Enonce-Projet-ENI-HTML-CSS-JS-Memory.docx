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4C832" w14:textId="54A5A76C" w:rsidR="00924F5F" w:rsidRPr="009121E9" w:rsidRDefault="7D6D32DF" w:rsidP="3393F67F">
      <w:pPr>
        <w:pStyle w:val="TPTitre"/>
        <w:rPr>
          <w:b/>
          <w:bCs/>
          <w:noProof/>
          <w:sz w:val="96"/>
          <w:szCs w:val="96"/>
        </w:rPr>
      </w:pPr>
      <w:commentRangeStart w:id="0"/>
      <w:commentRangeStart w:id="1"/>
      <w:r w:rsidRPr="3393F67F">
        <w:rPr>
          <w:b/>
          <w:bCs/>
          <w:noProof/>
          <w:sz w:val="96"/>
          <w:szCs w:val="96"/>
        </w:rPr>
        <w:t>ENONCE</w:t>
      </w:r>
      <w:commentRangeEnd w:id="0"/>
      <w:r w:rsidR="002262E0">
        <w:commentReference w:id="0"/>
      </w:r>
      <w:commentRangeEnd w:id="1"/>
      <w:r w:rsidR="002262E0">
        <w:commentReference w:id="1"/>
      </w:r>
    </w:p>
    <w:p w14:paraId="72ED4AAE" w14:textId="77777777" w:rsidR="008D185C" w:rsidRPr="009121E9" w:rsidRDefault="008D185C" w:rsidP="008D185C"/>
    <w:p w14:paraId="000D048D" w14:textId="272C2A35" w:rsidR="00934934" w:rsidRDefault="00934934" w:rsidP="00673260">
      <w:pPr>
        <w:pStyle w:val="Titre1"/>
      </w:pPr>
      <w:r>
        <w:t>Objectifs :</w:t>
      </w:r>
    </w:p>
    <w:p w14:paraId="180F8375" w14:textId="77777777" w:rsidR="00674923" w:rsidRPr="00674923" w:rsidRDefault="00674923" w:rsidP="00674923">
      <w:pPr>
        <w:pStyle w:val="Paragraphedeliste"/>
        <w:numPr>
          <w:ilvl w:val="0"/>
          <w:numId w:val="42"/>
        </w:numPr>
        <w:rPr>
          <w:sz w:val="24"/>
          <w:szCs w:val="24"/>
        </w:rPr>
      </w:pPr>
      <w:r w:rsidRPr="00674923">
        <w:rPr>
          <w:sz w:val="24"/>
          <w:szCs w:val="24"/>
        </w:rPr>
        <w:t xml:space="preserve">Mise en application de la technologie web enseignée : </w:t>
      </w:r>
    </w:p>
    <w:p w14:paraId="2632E411" w14:textId="77777777" w:rsidR="00674923" w:rsidRPr="00674923" w:rsidRDefault="00674923" w:rsidP="00674923">
      <w:pPr>
        <w:pStyle w:val="Paragraphedeliste"/>
        <w:numPr>
          <w:ilvl w:val="1"/>
          <w:numId w:val="42"/>
        </w:numPr>
        <w:rPr>
          <w:sz w:val="24"/>
          <w:szCs w:val="24"/>
        </w:rPr>
      </w:pPr>
      <w:r w:rsidRPr="00674923">
        <w:rPr>
          <w:sz w:val="24"/>
          <w:szCs w:val="24"/>
        </w:rPr>
        <w:t>Dans le cadre des cursus DWWM et CDA, ce projet arrive après les modules HTML CSS et JavaScript.</w:t>
      </w:r>
    </w:p>
    <w:p w14:paraId="09641B5F" w14:textId="086203AE" w:rsidR="00674923" w:rsidRPr="00674923" w:rsidRDefault="00674923" w:rsidP="00674923">
      <w:pPr>
        <w:pStyle w:val="Paragraphedeliste"/>
        <w:numPr>
          <w:ilvl w:val="0"/>
          <w:numId w:val="42"/>
        </w:numPr>
        <w:rPr>
          <w:sz w:val="24"/>
          <w:szCs w:val="24"/>
        </w:rPr>
      </w:pPr>
      <w:r w:rsidRPr="4B0B6551">
        <w:rPr>
          <w:sz w:val="24"/>
          <w:szCs w:val="24"/>
        </w:rPr>
        <w:t>Réaliser un premier projet</w:t>
      </w:r>
      <w:r w:rsidR="5F062F79" w:rsidRPr="4B0B6551">
        <w:rPr>
          <w:sz w:val="24"/>
          <w:szCs w:val="24"/>
        </w:rPr>
        <w:t xml:space="preserve"> en solo</w:t>
      </w:r>
      <w:r w:rsidRPr="4B0B6551">
        <w:rPr>
          <w:sz w:val="24"/>
          <w:szCs w:val="24"/>
        </w:rPr>
        <w:t>.</w:t>
      </w:r>
    </w:p>
    <w:p w14:paraId="1E15B810" w14:textId="77777777" w:rsidR="00674923" w:rsidRDefault="00674923" w:rsidP="00E74A5C">
      <w:pPr>
        <w:pStyle w:val="Paragraphedeliste"/>
        <w:numPr>
          <w:ilvl w:val="0"/>
          <w:numId w:val="42"/>
        </w:numPr>
        <w:rPr>
          <w:sz w:val="24"/>
          <w:szCs w:val="24"/>
        </w:rPr>
      </w:pPr>
      <w:r w:rsidRPr="00674923">
        <w:rPr>
          <w:sz w:val="24"/>
          <w:szCs w:val="24"/>
        </w:rPr>
        <w:t>Vous devez mettre en œuvre vos connaissances en HTML CSS et JavaScript basique avec manipulation du DOM et vérification de formulaire</w:t>
      </w:r>
      <w:r>
        <w:rPr>
          <w:sz w:val="24"/>
          <w:szCs w:val="24"/>
        </w:rPr>
        <w:t>.</w:t>
      </w:r>
    </w:p>
    <w:p w14:paraId="6FA85A2F" w14:textId="77777777" w:rsidR="00674923" w:rsidRDefault="00674923" w:rsidP="008C7722">
      <w:pPr>
        <w:pStyle w:val="Paragraphedeliste"/>
        <w:numPr>
          <w:ilvl w:val="0"/>
          <w:numId w:val="42"/>
        </w:numPr>
        <w:rPr>
          <w:sz w:val="24"/>
          <w:szCs w:val="24"/>
        </w:rPr>
      </w:pPr>
      <w:r w:rsidRPr="00674923">
        <w:rPr>
          <w:sz w:val="24"/>
          <w:szCs w:val="24"/>
        </w:rPr>
        <w:t xml:space="preserve">Commencer aussi à apprendre git de façon basique. </w:t>
      </w:r>
    </w:p>
    <w:p w14:paraId="3779F2E9" w14:textId="06195887" w:rsidR="00674923" w:rsidRDefault="646C74E9" w:rsidP="00C76453">
      <w:pPr>
        <w:pStyle w:val="Paragraphedeliste"/>
        <w:numPr>
          <w:ilvl w:val="1"/>
          <w:numId w:val="42"/>
        </w:numPr>
        <w:rPr>
          <w:sz w:val="24"/>
          <w:szCs w:val="24"/>
        </w:rPr>
      </w:pPr>
      <w:r w:rsidRPr="4B0B6551">
        <w:rPr>
          <w:sz w:val="24"/>
          <w:szCs w:val="24"/>
        </w:rPr>
        <w:t xml:space="preserve">De créer un compte sur </w:t>
      </w:r>
      <w:commentRangeStart w:id="2"/>
      <w:proofErr w:type="spellStart"/>
      <w:r w:rsidRPr="00B7788E">
        <w:rPr>
          <w:b/>
          <w:bCs/>
          <w:sz w:val="24"/>
          <w:szCs w:val="24"/>
          <w:rPrChange w:id="3" w:author="Vincent DAVID" w:date="2023-06-08T14:04:00Z">
            <w:rPr>
              <w:sz w:val="24"/>
              <w:szCs w:val="24"/>
            </w:rPr>
          </w:rPrChange>
        </w:rPr>
        <w:t>Gitlab</w:t>
      </w:r>
      <w:proofErr w:type="spellEnd"/>
      <w:r w:rsidR="7D856BD5" w:rsidRPr="4B0B6551">
        <w:rPr>
          <w:sz w:val="24"/>
          <w:szCs w:val="24"/>
        </w:rPr>
        <w:t xml:space="preserve"> ou </w:t>
      </w:r>
      <w:proofErr w:type="spellStart"/>
      <w:r w:rsidR="7D856BD5" w:rsidRPr="00B7788E">
        <w:rPr>
          <w:b/>
          <w:bCs/>
          <w:sz w:val="24"/>
          <w:szCs w:val="24"/>
          <w:rPrChange w:id="4" w:author="Vincent DAVID" w:date="2023-06-08T14:04:00Z">
            <w:rPr>
              <w:sz w:val="24"/>
              <w:szCs w:val="24"/>
            </w:rPr>
          </w:rPrChange>
        </w:rPr>
        <w:t>Github</w:t>
      </w:r>
      <w:proofErr w:type="spellEnd"/>
      <w:r w:rsidRPr="4B0B6551">
        <w:rPr>
          <w:sz w:val="24"/>
          <w:szCs w:val="24"/>
        </w:rPr>
        <w:t xml:space="preserve"> </w:t>
      </w:r>
      <w:commentRangeEnd w:id="2"/>
      <w:r w:rsidR="00674923">
        <w:commentReference w:id="2"/>
      </w:r>
      <w:r w:rsidRPr="4B0B6551">
        <w:rPr>
          <w:sz w:val="24"/>
          <w:szCs w:val="24"/>
        </w:rPr>
        <w:t xml:space="preserve">pour pouvoir ensuite partager </w:t>
      </w:r>
      <w:r w:rsidR="05B52C21" w:rsidRPr="4B0B6551">
        <w:rPr>
          <w:sz w:val="24"/>
          <w:szCs w:val="24"/>
        </w:rPr>
        <w:t>votre</w:t>
      </w:r>
      <w:r w:rsidRPr="4B0B6551">
        <w:rPr>
          <w:sz w:val="24"/>
          <w:szCs w:val="24"/>
        </w:rPr>
        <w:t xml:space="preserve"> projet à un </w:t>
      </w:r>
      <w:r w:rsidR="05B52C21" w:rsidRPr="4B0B6551">
        <w:rPr>
          <w:sz w:val="24"/>
          <w:szCs w:val="24"/>
        </w:rPr>
        <w:t xml:space="preserve">possible </w:t>
      </w:r>
      <w:r w:rsidRPr="4B0B6551">
        <w:rPr>
          <w:sz w:val="24"/>
          <w:szCs w:val="24"/>
        </w:rPr>
        <w:t>recruteur</w:t>
      </w:r>
      <w:ins w:id="5" w:author="Vincent DAVID" w:date="2023-06-08T14:05:00Z">
        <w:r w:rsidR="00701328">
          <w:rPr>
            <w:sz w:val="24"/>
            <w:szCs w:val="24"/>
          </w:rPr>
          <w:t xml:space="preserve"> </w:t>
        </w:r>
        <w:r w:rsidR="00701328">
          <w:rPr>
            <w:sz w:val="24"/>
            <w:szCs w:val="24"/>
          </w:rPr>
          <w:t>(à définir avec le formateur)</w:t>
        </w:r>
      </w:ins>
      <w:r w:rsidRPr="4B0B6551">
        <w:rPr>
          <w:sz w:val="24"/>
          <w:szCs w:val="24"/>
        </w:rPr>
        <w:t>.</w:t>
      </w:r>
    </w:p>
    <w:p w14:paraId="66AE3AA1" w14:textId="77777777" w:rsidR="00674923" w:rsidRDefault="00674923" w:rsidP="009C28DC">
      <w:pPr>
        <w:pStyle w:val="Paragraphedeliste"/>
        <w:numPr>
          <w:ilvl w:val="1"/>
          <w:numId w:val="42"/>
        </w:numPr>
        <w:rPr>
          <w:sz w:val="24"/>
          <w:szCs w:val="24"/>
        </w:rPr>
      </w:pPr>
      <w:r w:rsidRPr="00674923">
        <w:rPr>
          <w:sz w:val="24"/>
          <w:szCs w:val="24"/>
        </w:rPr>
        <w:t xml:space="preserve">Ici l’utilisation de git est basique. Juste travailler sur une branche et sauvegarder votre travail, pour avoir un historique et savoir les commandes basiques. </w:t>
      </w:r>
    </w:p>
    <w:p w14:paraId="5B0678FC" w14:textId="5A83CCFF" w:rsidR="00674923" w:rsidRDefault="00674923" w:rsidP="002426F6">
      <w:pPr>
        <w:pStyle w:val="Paragraphedeliste"/>
        <w:numPr>
          <w:ilvl w:val="1"/>
          <w:numId w:val="42"/>
        </w:numPr>
        <w:rPr>
          <w:sz w:val="24"/>
          <w:szCs w:val="24"/>
        </w:rPr>
      </w:pPr>
      <w:proofErr w:type="gramStart"/>
      <w:r w:rsidRPr="00B7788E">
        <w:rPr>
          <w:rFonts w:ascii="Consolas" w:hAnsi="Consolas"/>
          <w:sz w:val="24"/>
          <w:szCs w:val="24"/>
          <w:rPrChange w:id="6" w:author="Vincent DAVID" w:date="2023-06-08T14:04:00Z">
            <w:rPr>
              <w:sz w:val="24"/>
              <w:szCs w:val="24"/>
            </w:rPr>
          </w:rPrChange>
        </w:rPr>
        <w:t>git</w:t>
      </w:r>
      <w:proofErr w:type="gramEnd"/>
      <w:r w:rsidRPr="00B7788E">
        <w:rPr>
          <w:rFonts w:ascii="Consolas" w:hAnsi="Consolas"/>
          <w:sz w:val="24"/>
          <w:szCs w:val="24"/>
          <w:rPrChange w:id="7" w:author="Vincent DAVID" w:date="2023-06-08T14:04:00Z">
            <w:rPr>
              <w:sz w:val="24"/>
              <w:szCs w:val="24"/>
            </w:rPr>
          </w:rPrChange>
        </w:rPr>
        <w:t xml:space="preserve"> </w:t>
      </w:r>
      <w:proofErr w:type="spellStart"/>
      <w:r w:rsidRPr="00B7788E">
        <w:rPr>
          <w:rFonts w:ascii="Consolas" w:hAnsi="Consolas"/>
          <w:sz w:val="24"/>
          <w:szCs w:val="24"/>
          <w:rPrChange w:id="8" w:author="Vincent DAVID" w:date="2023-06-08T14:04:00Z">
            <w:rPr>
              <w:sz w:val="24"/>
              <w:szCs w:val="24"/>
            </w:rPr>
          </w:rPrChange>
        </w:rPr>
        <w:t>add</w:t>
      </w:r>
      <w:proofErr w:type="spellEnd"/>
      <w:r w:rsidRPr="00B7788E">
        <w:rPr>
          <w:rFonts w:ascii="Consolas" w:hAnsi="Consolas"/>
          <w:sz w:val="24"/>
          <w:szCs w:val="24"/>
          <w:rPrChange w:id="9" w:author="Vincent DAVID" w:date="2023-06-08T14:04:00Z">
            <w:rPr>
              <w:sz w:val="24"/>
              <w:szCs w:val="24"/>
            </w:rPr>
          </w:rPrChange>
        </w:rPr>
        <w:t xml:space="preserve"> commit push, pull</w:t>
      </w:r>
      <w:r w:rsidRPr="4B0B6551">
        <w:rPr>
          <w:sz w:val="24"/>
          <w:szCs w:val="24"/>
        </w:rPr>
        <w:t xml:space="preserve">. Ainsi que de </w:t>
      </w:r>
      <w:r w:rsidR="00BE5E6B" w:rsidRPr="4B0B6551">
        <w:rPr>
          <w:sz w:val="24"/>
          <w:szCs w:val="24"/>
        </w:rPr>
        <w:t>savoir-faire</w:t>
      </w:r>
      <w:r w:rsidRPr="4B0B6551">
        <w:rPr>
          <w:sz w:val="24"/>
          <w:szCs w:val="24"/>
        </w:rPr>
        <w:t xml:space="preserve"> un </w:t>
      </w:r>
      <w:r w:rsidRPr="008B414B">
        <w:rPr>
          <w:rFonts w:ascii="Consolas" w:hAnsi="Consolas"/>
          <w:sz w:val="24"/>
          <w:szCs w:val="24"/>
          <w:rPrChange w:id="10" w:author="Vincent DAVID" w:date="2023-06-08T14:05:00Z">
            <w:rPr>
              <w:sz w:val="24"/>
              <w:szCs w:val="24"/>
            </w:rPr>
          </w:rPrChange>
        </w:rPr>
        <w:t>git ignore</w:t>
      </w:r>
      <w:r w:rsidRPr="4B0B6551">
        <w:rPr>
          <w:sz w:val="24"/>
          <w:szCs w:val="24"/>
        </w:rPr>
        <w:t>.</w:t>
      </w:r>
    </w:p>
    <w:p w14:paraId="6082BA66" w14:textId="77777777" w:rsidR="00674923" w:rsidRDefault="00674923" w:rsidP="00941932">
      <w:pPr>
        <w:pStyle w:val="Paragraphedeliste"/>
        <w:numPr>
          <w:ilvl w:val="0"/>
          <w:numId w:val="42"/>
        </w:numPr>
        <w:rPr>
          <w:sz w:val="24"/>
          <w:szCs w:val="24"/>
        </w:rPr>
      </w:pPr>
      <w:r w:rsidRPr="00674923">
        <w:rPr>
          <w:sz w:val="24"/>
          <w:szCs w:val="24"/>
        </w:rPr>
        <w:t>Chiffrer des tâches et commencer à gérer un projet.</w:t>
      </w:r>
    </w:p>
    <w:p w14:paraId="21FF7DA1" w14:textId="46E1D00F" w:rsidR="00674923" w:rsidRPr="00674923" w:rsidRDefault="00674923" w:rsidP="00941932">
      <w:pPr>
        <w:pStyle w:val="Paragraphedeliste"/>
        <w:numPr>
          <w:ilvl w:val="0"/>
          <w:numId w:val="42"/>
        </w:numPr>
        <w:rPr>
          <w:sz w:val="24"/>
          <w:szCs w:val="24"/>
        </w:rPr>
      </w:pPr>
      <w:r w:rsidRPr="4B0B6551">
        <w:rPr>
          <w:sz w:val="24"/>
          <w:szCs w:val="24"/>
        </w:rPr>
        <w:t xml:space="preserve">Ensuite à la fin de votre projet, vous devrez restituer devant vos camarades la présentation de votre projet et d’évoquer les points forts et l’apprentissage de </w:t>
      </w:r>
      <w:r w:rsidR="05F372D1" w:rsidRPr="4B0B6551">
        <w:rPr>
          <w:sz w:val="24"/>
          <w:szCs w:val="24"/>
        </w:rPr>
        <w:t>celui-ci</w:t>
      </w:r>
      <w:r w:rsidRPr="4B0B6551">
        <w:rPr>
          <w:sz w:val="24"/>
          <w:szCs w:val="24"/>
        </w:rPr>
        <w:t>.</w:t>
      </w:r>
    </w:p>
    <w:p w14:paraId="645BF20B" w14:textId="77777777" w:rsidR="00934934" w:rsidRPr="00934934" w:rsidRDefault="00934934" w:rsidP="00934934"/>
    <w:p w14:paraId="4E70822D" w14:textId="5D7E38EF" w:rsidR="00924F5F" w:rsidRDefault="00E01846" w:rsidP="00673260">
      <w:pPr>
        <w:pStyle w:val="Titre1"/>
      </w:pPr>
      <w:r>
        <w:t>Éléments</w:t>
      </w:r>
      <w:r w:rsidR="00797480">
        <w:t xml:space="preserve"> fournis : </w:t>
      </w:r>
    </w:p>
    <w:p w14:paraId="330D4F6E" w14:textId="77777777" w:rsidR="001B1615" w:rsidRPr="001B1615" w:rsidRDefault="001B1615" w:rsidP="001B1615"/>
    <w:p w14:paraId="486967BA" w14:textId="2AA921D9" w:rsidR="001B1615" w:rsidRDefault="001B1615" w:rsidP="001B1615">
      <w:pPr>
        <w:rPr>
          <w:sz w:val="24"/>
        </w:rPr>
      </w:pPr>
      <w:r w:rsidRPr="001B1615">
        <w:rPr>
          <w:sz w:val="24"/>
        </w:rPr>
        <w:t xml:space="preserve">Vous devez développer l’application </w:t>
      </w:r>
      <w:r w:rsidR="00DD6043">
        <w:rPr>
          <w:sz w:val="24"/>
        </w:rPr>
        <w:t>ENI-</w:t>
      </w:r>
      <w:r w:rsidR="001C29C7">
        <w:rPr>
          <w:sz w:val="24"/>
        </w:rPr>
        <w:t>Memory</w:t>
      </w:r>
      <w:r w:rsidRPr="001B1615">
        <w:rPr>
          <w:sz w:val="24"/>
        </w:rPr>
        <w:t xml:space="preserve"> </w:t>
      </w:r>
      <w:r>
        <w:rPr>
          <w:sz w:val="24"/>
        </w:rPr>
        <w:t xml:space="preserve">en tenant compte des éléments du projet fournis : </w:t>
      </w:r>
    </w:p>
    <w:p w14:paraId="002F2ABE" w14:textId="764F7415" w:rsidR="001B1615" w:rsidRDefault="001B1615" w:rsidP="001B1615">
      <w:pPr>
        <w:pStyle w:val="Paragraphedeliste"/>
        <w:numPr>
          <w:ilvl w:val="0"/>
          <w:numId w:val="36"/>
        </w:numPr>
        <w:rPr>
          <w:sz w:val="24"/>
        </w:rPr>
      </w:pPr>
      <w:r>
        <w:rPr>
          <w:sz w:val="24"/>
        </w:rPr>
        <w:t>Document de vision </w:t>
      </w:r>
    </w:p>
    <w:p w14:paraId="6E4FAE83" w14:textId="528BEFBA" w:rsidR="00CB1C50" w:rsidRPr="002262E0" w:rsidRDefault="001B1615" w:rsidP="002262E0">
      <w:pPr>
        <w:pStyle w:val="Paragraphedeliste"/>
        <w:ind w:left="1440"/>
        <w:rPr>
          <w:sz w:val="24"/>
        </w:rPr>
      </w:pPr>
      <w:r>
        <w:rPr>
          <w:sz w:val="24"/>
        </w:rPr>
        <w:t xml:space="preserve">Ce document présente le projet, ses objectifs, ainsi </w:t>
      </w:r>
      <w:r w:rsidR="00CB1C50">
        <w:rPr>
          <w:sz w:val="24"/>
        </w:rPr>
        <w:t>qu’une vision globale des fonctionnalités attendues</w:t>
      </w:r>
    </w:p>
    <w:p w14:paraId="468EACEE" w14:textId="0189A5A8" w:rsidR="00EB460B" w:rsidRDefault="008E2EF3" w:rsidP="001B1615">
      <w:pPr>
        <w:pStyle w:val="Paragraphedeliste"/>
        <w:numPr>
          <w:ilvl w:val="0"/>
          <w:numId w:val="36"/>
        </w:numPr>
        <w:suppressAutoHyphens/>
        <w:autoSpaceDN w:val="0"/>
        <w:contextualSpacing w:val="0"/>
        <w:jc w:val="both"/>
        <w:textAlignment w:val="baseline"/>
        <w:rPr>
          <w:sz w:val="24"/>
        </w:rPr>
      </w:pPr>
      <w:proofErr w:type="spellStart"/>
      <w:r w:rsidRPr="008E2EF3">
        <w:rPr>
          <w:sz w:val="24"/>
        </w:rPr>
        <w:t>DescriptionProduit</w:t>
      </w:r>
      <w:proofErr w:type="spellEnd"/>
      <w:r w:rsidRPr="008E2EF3">
        <w:rPr>
          <w:sz w:val="24"/>
        </w:rPr>
        <w:t>-Projet-ENI-HTML-CSS-JS-</w:t>
      </w:r>
      <w:proofErr w:type="spellStart"/>
      <w:r w:rsidRPr="008E2EF3">
        <w:rPr>
          <w:sz w:val="24"/>
        </w:rPr>
        <w:t>Memory</w:t>
      </w:r>
      <w:r w:rsidR="00EB460B">
        <w:rPr>
          <w:sz w:val="24"/>
        </w:rPr>
        <w:t>.ods</w:t>
      </w:r>
      <w:proofErr w:type="spellEnd"/>
    </w:p>
    <w:p w14:paraId="403CE588" w14:textId="4BCE4DF9" w:rsidR="00EB460B" w:rsidRPr="00EB460B" w:rsidRDefault="00EB460B" w:rsidP="00EB460B">
      <w:pPr>
        <w:suppressAutoHyphens/>
        <w:autoSpaceDN w:val="0"/>
        <w:ind w:left="1440"/>
        <w:jc w:val="both"/>
        <w:textAlignment w:val="baseline"/>
        <w:rPr>
          <w:sz w:val="24"/>
        </w:rPr>
      </w:pPr>
      <w:r>
        <w:rPr>
          <w:sz w:val="24"/>
        </w:rPr>
        <w:t>Ce document présente les fonctionnalités attendues</w:t>
      </w:r>
      <w:r w:rsidR="00EC4148">
        <w:rPr>
          <w:sz w:val="24"/>
        </w:rPr>
        <w:t xml:space="preserve"> par le client</w:t>
      </w:r>
      <w:r>
        <w:rPr>
          <w:sz w:val="24"/>
        </w:rPr>
        <w:t xml:space="preserve"> </w:t>
      </w:r>
      <w:r w:rsidR="00EC4148">
        <w:rPr>
          <w:sz w:val="24"/>
        </w:rPr>
        <w:t>et priorisées par lui.</w:t>
      </w:r>
      <w:r>
        <w:rPr>
          <w:sz w:val="24"/>
        </w:rPr>
        <w:t xml:space="preserve"> </w:t>
      </w:r>
      <w:r w:rsidR="00EC4148">
        <w:rPr>
          <w:sz w:val="24"/>
        </w:rPr>
        <w:t xml:space="preserve">Les fonctionnalités sont </w:t>
      </w:r>
      <w:r>
        <w:rPr>
          <w:sz w:val="24"/>
        </w:rPr>
        <w:t xml:space="preserve">rangées par itération. </w:t>
      </w:r>
      <w:r w:rsidR="002C3F27">
        <w:rPr>
          <w:sz w:val="24"/>
        </w:rPr>
        <w:t>Une itération est un</w:t>
      </w:r>
      <w:r w:rsidR="00EC4148">
        <w:rPr>
          <w:sz w:val="24"/>
        </w:rPr>
        <w:t>e</w:t>
      </w:r>
      <w:r w:rsidR="002C3F27">
        <w:rPr>
          <w:sz w:val="24"/>
        </w:rPr>
        <w:t xml:space="preserve"> </w:t>
      </w:r>
      <w:r w:rsidR="00EC4148">
        <w:rPr>
          <w:sz w:val="24"/>
        </w:rPr>
        <w:t>période</w:t>
      </w:r>
      <w:r w:rsidR="002C3F27">
        <w:rPr>
          <w:sz w:val="24"/>
        </w:rPr>
        <w:t xml:space="preserve"> de travail </w:t>
      </w:r>
      <w:r w:rsidR="00783525">
        <w:rPr>
          <w:sz w:val="24"/>
        </w:rPr>
        <w:t>aboutissant</w:t>
      </w:r>
      <w:r w:rsidR="002C3F27">
        <w:rPr>
          <w:sz w:val="24"/>
        </w:rPr>
        <w:t xml:space="preserve"> à un logiciel potentiellement livrable.</w:t>
      </w:r>
    </w:p>
    <w:p w14:paraId="73160EC9" w14:textId="77777777" w:rsidR="00797480" w:rsidRDefault="00797480" w:rsidP="00797480">
      <w:pPr>
        <w:pStyle w:val="Paragraphedeliste"/>
        <w:ind w:left="2160"/>
        <w:rPr>
          <w:sz w:val="24"/>
        </w:rPr>
      </w:pPr>
    </w:p>
    <w:p w14:paraId="5248C623" w14:textId="2F936763" w:rsidR="00797480" w:rsidRDefault="00797480" w:rsidP="00797480">
      <w:pPr>
        <w:pStyle w:val="Titre1"/>
        <w:rPr>
          <w:sz w:val="24"/>
        </w:rPr>
      </w:pPr>
      <w:r>
        <w:t>Ce que l’on attend de vous</w:t>
      </w:r>
    </w:p>
    <w:p w14:paraId="433A7B39" w14:textId="77777777" w:rsidR="00DD53C0" w:rsidRDefault="00DD53C0" w:rsidP="001B1615">
      <w:pPr>
        <w:rPr>
          <w:sz w:val="24"/>
        </w:rPr>
      </w:pPr>
    </w:p>
    <w:p w14:paraId="3596028A" w14:textId="5B5F614E" w:rsidR="00DD53C0" w:rsidRDefault="00DD53C0" w:rsidP="00DD53C0">
      <w:pPr>
        <w:pStyle w:val="Paragraphedeliste"/>
        <w:numPr>
          <w:ilvl w:val="0"/>
          <w:numId w:val="36"/>
        </w:numPr>
        <w:rPr>
          <w:sz w:val="24"/>
        </w:rPr>
      </w:pPr>
      <w:r>
        <w:rPr>
          <w:sz w:val="24"/>
        </w:rPr>
        <w:t xml:space="preserve">Réalisez les fonctionnalités décrites dans </w:t>
      </w:r>
      <w:r w:rsidRPr="00DD53C0">
        <w:rPr>
          <w:b/>
          <w:sz w:val="24"/>
        </w:rPr>
        <w:t>l’itération 1</w:t>
      </w:r>
      <w:r>
        <w:rPr>
          <w:b/>
          <w:sz w:val="24"/>
        </w:rPr>
        <w:t>.</w:t>
      </w:r>
    </w:p>
    <w:p w14:paraId="0A92BFC6" w14:textId="6378C8F1" w:rsidR="00DD53C0" w:rsidRDefault="00DD53C0" w:rsidP="00DD53C0">
      <w:pPr>
        <w:pStyle w:val="Paragraphedeliste"/>
        <w:numPr>
          <w:ilvl w:val="0"/>
          <w:numId w:val="36"/>
        </w:numPr>
        <w:rPr>
          <w:sz w:val="24"/>
        </w:rPr>
      </w:pPr>
      <w:r>
        <w:rPr>
          <w:sz w:val="24"/>
        </w:rPr>
        <w:t>Selon votre niveau, vous pourrez dépasser l’itération 1, et réaliser les itérations suivante</w:t>
      </w:r>
      <w:r w:rsidR="00F52675">
        <w:rPr>
          <w:sz w:val="24"/>
        </w:rPr>
        <w:t>s</w:t>
      </w:r>
      <w:r>
        <w:rPr>
          <w:sz w:val="24"/>
        </w:rPr>
        <w:t xml:space="preserve"> à la condition de pouvoir présenter un logiciel fonctionnel en fin de chaque itération.</w:t>
      </w:r>
    </w:p>
    <w:p w14:paraId="7524E358" w14:textId="77777777" w:rsidR="00DD53C0" w:rsidRPr="00DD53C0" w:rsidRDefault="00DD53C0" w:rsidP="00DD53C0">
      <w:pPr>
        <w:pStyle w:val="Paragraphedeliste"/>
        <w:rPr>
          <w:sz w:val="24"/>
        </w:rPr>
      </w:pPr>
    </w:p>
    <w:p w14:paraId="600D3A76" w14:textId="77777777" w:rsidR="001B1615" w:rsidRPr="001B1615" w:rsidRDefault="001B1615" w:rsidP="001B1615">
      <w:pPr>
        <w:rPr>
          <w:sz w:val="24"/>
        </w:rPr>
      </w:pPr>
      <w:r w:rsidRPr="001B1615">
        <w:rPr>
          <w:sz w:val="24"/>
        </w:rPr>
        <w:t xml:space="preserve">Vous devrez fournir les livrables suivants : </w:t>
      </w:r>
    </w:p>
    <w:p w14:paraId="732AD1D6" w14:textId="42B30154" w:rsidR="001B1615" w:rsidRPr="00FF26FD" w:rsidRDefault="001B1615" w:rsidP="00B52C2E">
      <w:pPr>
        <w:widowControl w:val="0"/>
        <w:numPr>
          <w:ilvl w:val="0"/>
          <w:numId w:val="37"/>
        </w:numPr>
        <w:suppressAutoHyphens/>
        <w:autoSpaceDN w:val="0"/>
        <w:textAlignment w:val="baseline"/>
        <w:rPr>
          <w:sz w:val="24"/>
        </w:rPr>
      </w:pPr>
      <w:r w:rsidRPr="00FF26FD">
        <w:rPr>
          <w:sz w:val="24"/>
        </w:rPr>
        <w:t>Le</w:t>
      </w:r>
      <w:r w:rsidR="00797480" w:rsidRPr="00FF26FD">
        <w:rPr>
          <w:sz w:val="24"/>
        </w:rPr>
        <w:t>s</w:t>
      </w:r>
      <w:r w:rsidR="00F52675" w:rsidRPr="00FF26FD">
        <w:rPr>
          <w:sz w:val="24"/>
        </w:rPr>
        <w:t xml:space="preserve"> fichiers</w:t>
      </w:r>
      <w:r w:rsidR="00797480" w:rsidRPr="00FF26FD">
        <w:rPr>
          <w:sz w:val="24"/>
        </w:rPr>
        <w:t xml:space="preserve"> sources </w:t>
      </w:r>
      <w:r w:rsidR="00F52675" w:rsidRPr="00FF26FD">
        <w:rPr>
          <w:sz w:val="24"/>
        </w:rPr>
        <w:t>du projet</w:t>
      </w:r>
      <w:r w:rsidR="00934934">
        <w:rPr>
          <w:sz w:val="24"/>
        </w:rPr>
        <w:t>.</w:t>
      </w:r>
    </w:p>
    <w:p w14:paraId="4CC0E744" w14:textId="77777777" w:rsidR="001B1615" w:rsidRDefault="001B1615" w:rsidP="001B1615">
      <w:pPr>
        <w:widowControl w:val="0"/>
        <w:numPr>
          <w:ilvl w:val="0"/>
          <w:numId w:val="37"/>
        </w:numPr>
        <w:suppressAutoHyphens/>
        <w:autoSpaceDN w:val="0"/>
        <w:textAlignment w:val="baseline"/>
        <w:rPr>
          <w:sz w:val="24"/>
        </w:rPr>
      </w:pPr>
      <w:r w:rsidRPr="001B1615">
        <w:rPr>
          <w:sz w:val="24"/>
        </w:rPr>
        <w:t>Le fichier de suivi complété avec la liste des tâches réalisées et celles restant à faire</w:t>
      </w:r>
    </w:p>
    <w:p w14:paraId="7D273300" w14:textId="289AE119" w:rsidR="00783525" w:rsidRPr="00797480" w:rsidRDefault="00783525" w:rsidP="00783525">
      <w:pPr>
        <w:pStyle w:val="Paragraphedeliste"/>
        <w:numPr>
          <w:ilvl w:val="0"/>
          <w:numId w:val="37"/>
        </w:numPr>
        <w:rPr>
          <w:sz w:val="24"/>
        </w:rPr>
      </w:pPr>
      <w:r>
        <w:rPr>
          <w:sz w:val="24"/>
        </w:rPr>
        <w:t xml:space="preserve">La fiche « Bilan du </w:t>
      </w:r>
      <w:r w:rsidR="006951BE">
        <w:rPr>
          <w:sz w:val="24"/>
        </w:rPr>
        <w:t>P</w:t>
      </w:r>
      <w:r>
        <w:rPr>
          <w:sz w:val="24"/>
        </w:rPr>
        <w:t xml:space="preserve">rojet </w:t>
      </w:r>
      <w:r w:rsidR="006951BE">
        <w:rPr>
          <w:sz w:val="24"/>
        </w:rPr>
        <w:t>ENI-HTML-CSS-JS-</w:t>
      </w:r>
      <w:proofErr w:type="spellStart"/>
      <w:r w:rsidR="006951BE">
        <w:rPr>
          <w:sz w:val="24"/>
        </w:rPr>
        <w:t>Memory</w:t>
      </w:r>
      <w:r>
        <w:rPr>
          <w:sz w:val="24"/>
        </w:rPr>
        <w:t>.odt</w:t>
      </w:r>
      <w:proofErr w:type="spellEnd"/>
      <w:r>
        <w:rPr>
          <w:sz w:val="24"/>
        </w:rPr>
        <w:t> » complétée</w:t>
      </w:r>
    </w:p>
    <w:p w14:paraId="77DD3AD7" w14:textId="77777777" w:rsidR="00783525" w:rsidRPr="001B1615" w:rsidRDefault="00783525" w:rsidP="00783525">
      <w:pPr>
        <w:widowControl w:val="0"/>
        <w:suppressAutoHyphens/>
        <w:autoSpaceDN w:val="0"/>
        <w:ind w:left="720"/>
        <w:textAlignment w:val="baseline"/>
        <w:rPr>
          <w:sz w:val="24"/>
        </w:rPr>
      </w:pPr>
    </w:p>
    <w:p w14:paraId="673B8D4D" w14:textId="77777777" w:rsidR="001B1615" w:rsidRPr="001B1615" w:rsidRDefault="001B1615" w:rsidP="001B1615">
      <w:pPr>
        <w:rPr>
          <w:sz w:val="24"/>
        </w:rPr>
      </w:pPr>
      <w:r w:rsidRPr="001B1615">
        <w:rPr>
          <w:sz w:val="24"/>
        </w:rPr>
        <w:t>En fin projet, vous devrez faire une présentation orale de votre application.</w:t>
      </w:r>
    </w:p>
    <w:p w14:paraId="72A8B024" w14:textId="77777777" w:rsidR="001B1615" w:rsidRPr="001B1615" w:rsidRDefault="001B1615" w:rsidP="001B1615">
      <w:pPr>
        <w:rPr>
          <w:sz w:val="24"/>
        </w:rPr>
      </w:pPr>
      <w:r w:rsidRPr="001B1615">
        <w:rPr>
          <w:sz w:val="24"/>
        </w:rPr>
        <w:t xml:space="preserve">Points à présenter : </w:t>
      </w:r>
    </w:p>
    <w:p w14:paraId="4C7A47DE" w14:textId="77777777" w:rsidR="001B1615" w:rsidRPr="001B1615" w:rsidRDefault="001B1615" w:rsidP="001B1615">
      <w:pPr>
        <w:pStyle w:val="Paragraphedeliste"/>
        <w:numPr>
          <w:ilvl w:val="0"/>
          <w:numId w:val="38"/>
        </w:numPr>
        <w:suppressAutoHyphens/>
        <w:autoSpaceDN w:val="0"/>
        <w:contextualSpacing w:val="0"/>
        <w:jc w:val="both"/>
        <w:textAlignment w:val="baseline"/>
        <w:rPr>
          <w:sz w:val="24"/>
        </w:rPr>
      </w:pPr>
      <w:r w:rsidRPr="001B1615">
        <w:rPr>
          <w:sz w:val="24"/>
        </w:rPr>
        <w:t>Démonstration de l’application</w:t>
      </w:r>
    </w:p>
    <w:p w14:paraId="0A23F3FB" w14:textId="77777777" w:rsidR="001B1615" w:rsidRPr="001B1615" w:rsidRDefault="001B1615" w:rsidP="001B1615">
      <w:pPr>
        <w:pStyle w:val="Paragraphedeliste"/>
        <w:numPr>
          <w:ilvl w:val="0"/>
          <w:numId w:val="38"/>
        </w:numPr>
        <w:suppressAutoHyphens/>
        <w:autoSpaceDN w:val="0"/>
        <w:contextualSpacing w:val="0"/>
        <w:jc w:val="both"/>
        <w:textAlignment w:val="baseline"/>
        <w:rPr>
          <w:sz w:val="24"/>
        </w:rPr>
      </w:pPr>
      <w:r w:rsidRPr="001B1615">
        <w:rPr>
          <w:sz w:val="24"/>
        </w:rPr>
        <w:t xml:space="preserve">Revue de code sur 1 fonctionnalité </w:t>
      </w:r>
    </w:p>
    <w:p w14:paraId="20539FFB" w14:textId="77777777" w:rsidR="001B1615" w:rsidRDefault="001B1615" w:rsidP="001B1615">
      <w:pPr>
        <w:pStyle w:val="Paragraphedeliste"/>
        <w:numPr>
          <w:ilvl w:val="0"/>
          <w:numId w:val="38"/>
        </w:numPr>
        <w:suppressAutoHyphens/>
        <w:autoSpaceDN w:val="0"/>
        <w:contextualSpacing w:val="0"/>
        <w:jc w:val="both"/>
        <w:textAlignment w:val="baseline"/>
        <w:rPr>
          <w:sz w:val="24"/>
        </w:rPr>
      </w:pPr>
      <w:r w:rsidRPr="001B1615">
        <w:rPr>
          <w:sz w:val="24"/>
        </w:rPr>
        <w:t xml:space="preserve">Retour d’expérience </w:t>
      </w:r>
    </w:p>
    <w:p w14:paraId="5165168F" w14:textId="7F4ED9EC" w:rsidR="00797480" w:rsidRDefault="00797480" w:rsidP="00797480">
      <w:pPr>
        <w:pStyle w:val="Paragraphedeliste"/>
        <w:numPr>
          <w:ilvl w:val="1"/>
          <w:numId w:val="38"/>
        </w:numPr>
        <w:suppressAutoHyphens/>
        <w:autoSpaceDN w:val="0"/>
        <w:contextualSpacing w:val="0"/>
        <w:jc w:val="both"/>
        <w:textAlignment w:val="baseline"/>
        <w:rPr>
          <w:sz w:val="24"/>
        </w:rPr>
      </w:pPr>
      <w:r>
        <w:rPr>
          <w:sz w:val="24"/>
        </w:rPr>
        <w:t xml:space="preserve">Projet : </w:t>
      </w:r>
      <w:r w:rsidR="009645D3">
        <w:rPr>
          <w:sz w:val="24"/>
        </w:rPr>
        <w:t>fonctionnalités couvertes, reste à faire</w:t>
      </w:r>
    </w:p>
    <w:p w14:paraId="0F0B2407" w14:textId="18F00A35" w:rsidR="009645D3" w:rsidRPr="001B1615" w:rsidRDefault="009645D3" w:rsidP="00797480">
      <w:pPr>
        <w:pStyle w:val="Paragraphedeliste"/>
        <w:numPr>
          <w:ilvl w:val="1"/>
          <w:numId w:val="38"/>
        </w:numPr>
        <w:suppressAutoHyphens/>
        <w:autoSpaceDN w:val="0"/>
        <w:contextualSpacing w:val="0"/>
        <w:jc w:val="both"/>
        <w:textAlignment w:val="baseline"/>
        <w:rPr>
          <w:sz w:val="24"/>
        </w:rPr>
      </w:pPr>
      <w:r>
        <w:rPr>
          <w:sz w:val="24"/>
        </w:rPr>
        <w:t>Personnel : Bilan sur ce que vous a apporté la réalisation du projet</w:t>
      </w:r>
    </w:p>
    <w:p w14:paraId="6E2DA9A2" w14:textId="4F53B97B" w:rsidR="00692DD1" w:rsidRPr="002262E0" w:rsidRDefault="39BD59CF" w:rsidP="3393F67F">
      <w:pPr>
        <w:rPr>
          <w:sz w:val="24"/>
          <w:szCs w:val="24"/>
        </w:rPr>
      </w:pPr>
      <w:r w:rsidRPr="0A26F7A6">
        <w:rPr>
          <w:sz w:val="24"/>
          <w:szCs w:val="24"/>
        </w:rPr>
        <w:t xml:space="preserve">Durée : </w:t>
      </w:r>
      <w:r w:rsidR="51F7195F" w:rsidRPr="0A26F7A6">
        <w:rPr>
          <w:sz w:val="24"/>
          <w:szCs w:val="24"/>
        </w:rPr>
        <w:t>1</w:t>
      </w:r>
      <w:commentRangeStart w:id="11"/>
      <w:r w:rsidRPr="0A26F7A6">
        <w:rPr>
          <w:sz w:val="24"/>
          <w:szCs w:val="24"/>
        </w:rPr>
        <w:t xml:space="preserve">0’ + </w:t>
      </w:r>
      <w:r w:rsidR="7E94FE6B" w:rsidRPr="0A26F7A6">
        <w:rPr>
          <w:sz w:val="24"/>
          <w:szCs w:val="24"/>
        </w:rPr>
        <w:t>5</w:t>
      </w:r>
      <w:r w:rsidRPr="0A26F7A6">
        <w:rPr>
          <w:sz w:val="24"/>
          <w:szCs w:val="24"/>
        </w:rPr>
        <w:t>’ de questions / réponses</w:t>
      </w:r>
      <w:commentRangeEnd w:id="11"/>
      <w:r w:rsidR="001B1615">
        <w:commentReference w:id="11"/>
      </w:r>
    </w:p>
    <w:sectPr w:rsidR="00692DD1" w:rsidRPr="002262E0" w:rsidSect="006B3B13">
      <w:headerReference w:type="default" r:id="rId14"/>
      <w:footerReference w:type="default" r:id="rId15"/>
      <w:pgSz w:w="11907" w:h="16840" w:code="9"/>
      <w:pgMar w:top="1134" w:right="1134" w:bottom="1134" w:left="1134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ulien TRILLARD" w:date="2023-03-17T09:11:00Z" w:initials="JT">
    <w:p w14:paraId="36D00265" w14:textId="6E54E3D2" w:rsidR="3393F67F" w:rsidRDefault="3393F67F">
      <w:r>
        <w:t>Reprendre la fiche d'énoncé avec le logo ENI</w:t>
      </w:r>
      <w:r>
        <w:annotationRef/>
      </w:r>
    </w:p>
  </w:comment>
  <w:comment w:id="1" w:author="Julien TRILLARD" w:date="2023-03-17T09:14:00Z" w:initials="JT">
    <w:p w14:paraId="1E724C92" w14:textId="5ACD1AEA" w:rsidR="3393F67F" w:rsidRDefault="3393F67F">
      <w:r>
        <w:t>Le projet se réalise-t-il en solo ou en groupe ? Par équipe de combien idéalement ?</w:t>
      </w:r>
      <w:r>
        <w:annotationRef/>
      </w:r>
    </w:p>
  </w:comment>
  <w:comment w:id="2" w:author="Julien TRILLARD" w:date="2023-03-17T09:12:00Z" w:initials="JT">
    <w:p w14:paraId="2B14AC39" w14:textId="6D8AE599" w:rsidR="3393F67F" w:rsidRDefault="3393F67F">
      <w:r>
        <w:t>Même remarque que sur la fiche de cours. Il faudra ajuster en fonction des choix retenus par l'école</w:t>
      </w:r>
      <w:r>
        <w:annotationRef/>
      </w:r>
    </w:p>
  </w:comment>
  <w:comment w:id="11" w:author="Julien TRILLARD" w:date="2023-03-17T09:15:00Z" w:initials="JT">
    <w:p w14:paraId="5608A994" w14:textId="5643A94D" w:rsidR="3393F67F" w:rsidRDefault="3393F67F">
      <w:r>
        <w:t>A ajuster en fonction d'un travail en groupe ou en solo.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6D00265" w15:done="0"/>
  <w15:commentEx w15:paraId="1E724C92" w15:paraIdParent="36D00265" w15:done="0"/>
  <w15:commentEx w15:paraId="2B14AC39" w15:done="0"/>
  <w15:commentEx w15:paraId="5608A99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307F01D4" w16cex:dateUtc="2023-03-17T08:11:00Z"/>
  <w16cex:commentExtensible w16cex:durableId="31B5FB26" w16cex:dateUtc="2023-03-17T08:14:00Z"/>
  <w16cex:commentExtensible w16cex:durableId="0AE559CE" w16cex:dateUtc="2023-03-17T08:12:00Z"/>
  <w16cex:commentExtensible w16cex:durableId="1B8F9329" w16cex:dateUtc="2023-03-17T08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6D00265" w16cid:durableId="307F01D4"/>
  <w16cid:commentId w16cid:paraId="1E724C92" w16cid:durableId="31B5FB26"/>
  <w16cid:commentId w16cid:paraId="2B14AC39" w16cid:durableId="0AE559CE"/>
  <w16cid:commentId w16cid:paraId="5608A994" w16cid:durableId="1B8F932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81D58" w14:textId="77777777" w:rsidR="00032387" w:rsidRDefault="00032387" w:rsidP="006C7E58">
      <w:r>
        <w:separator/>
      </w:r>
    </w:p>
  </w:endnote>
  <w:endnote w:type="continuationSeparator" w:id="0">
    <w:p w14:paraId="4C3B1D0C" w14:textId="77777777" w:rsidR="00032387" w:rsidRDefault="00032387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25"/>
    </w:tblGrid>
    <w:tr w:rsidR="002A2662" w14:paraId="157416F4" w14:textId="77777777" w:rsidTr="00867E02">
      <w:tc>
        <w:tcPr>
          <w:tcW w:w="4889" w:type="dxa"/>
          <w:vAlign w:val="bottom"/>
        </w:tcPr>
        <w:p w14:paraId="157416F2" w14:textId="241512D4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034862">
            <w:rPr>
              <w:noProof/>
            </w:rPr>
            <w:t>1</w:t>
          </w:r>
          <w:r>
            <w:fldChar w:fldCharType="end"/>
          </w:r>
          <w:r>
            <w:t>/</w:t>
          </w:r>
          <w:fldSimple w:instr="NUMPAGES   \* MERGEFORMAT">
            <w:r w:rsidR="00034862">
              <w:rPr>
                <w:noProof/>
              </w:rPr>
              <w:t>1</w:t>
            </w:r>
          </w:fldSimple>
        </w:p>
      </w:tc>
      <w:tc>
        <w:tcPr>
          <w:tcW w:w="4890" w:type="dxa"/>
        </w:tcPr>
        <w:p w14:paraId="157416F3" w14:textId="480FF55D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>
            <w:rPr>
              <w:noProof/>
              <w:lang w:eastAsia="fr-FR"/>
            </w:rPr>
            <w:drawing>
              <wp:inline distT="0" distB="0" distL="0" distR="0" wp14:anchorId="4A10E37B" wp14:editId="3F9E5967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57416F5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5C0D9" w14:textId="77777777" w:rsidR="00032387" w:rsidRDefault="00032387" w:rsidP="006C7E58">
      <w:r>
        <w:separator/>
      </w:r>
    </w:p>
  </w:footnote>
  <w:footnote w:type="continuationSeparator" w:id="0">
    <w:p w14:paraId="0B1CA03F" w14:textId="77777777" w:rsidR="00032387" w:rsidRDefault="00032387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C1821" w14:textId="14DC1E6A" w:rsidR="001C29C7" w:rsidRPr="00401B0B" w:rsidRDefault="00902F9D" w:rsidP="001C29C7">
    <w:pPr>
      <w:pStyle w:val="En-tte"/>
      <w:jc w:val="right"/>
      <w:rPr>
        <w:color w:val="343642"/>
        <w:sz w:val="22"/>
      </w:rPr>
    </w:pPr>
    <w:r>
      <w:rPr>
        <w:color w:val="343642"/>
        <w:sz w:val="22"/>
      </w:rPr>
      <w:t>Projet</w:t>
    </w:r>
    <w:r w:rsidR="002262E0">
      <w:rPr>
        <w:color w:val="343642"/>
        <w:sz w:val="22"/>
      </w:rPr>
      <w:t xml:space="preserve"> </w:t>
    </w:r>
    <w:r w:rsidR="00783525">
      <w:rPr>
        <w:color w:val="343642"/>
        <w:sz w:val="22"/>
      </w:rPr>
      <w:t>ENI</w:t>
    </w:r>
    <w:r w:rsidR="001C29C7">
      <w:rPr>
        <w:color w:val="343642"/>
        <w:sz w:val="22"/>
      </w:rPr>
      <w:t xml:space="preserve"> – HTML – CSS – JS – Memory</w:t>
    </w:r>
  </w:p>
  <w:p w14:paraId="157416F1" w14:textId="77777777" w:rsidR="002A2662" w:rsidRPr="006C7E58" w:rsidRDefault="002A266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A11D7"/>
    <w:multiLevelType w:val="hybridMultilevel"/>
    <w:tmpl w:val="3894E8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E82B22"/>
    <w:multiLevelType w:val="hybridMultilevel"/>
    <w:tmpl w:val="F69208F4"/>
    <w:lvl w:ilvl="0" w:tplc="FCB2C012">
      <w:start w:val="1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F364F"/>
    <w:multiLevelType w:val="hybridMultilevel"/>
    <w:tmpl w:val="67825E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A2555"/>
    <w:multiLevelType w:val="hybridMultilevel"/>
    <w:tmpl w:val="4C1C657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D65FFD"/>
    <w:multiLevelType w:val="hybridMultilevel"/>
    <w:tmpl w:val="8C9A737C"/>
    <w:lvl w:ilvl="0" w:tplc="F8AEAD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16F7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0A1C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F203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424D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089E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C6CD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78AA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30F6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2456C9"/>
    <w:multiLevelType w:val="multilevel"/>
    <w:tmpl w:val="37007506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sz w:val="28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612668E"/>
    <w:multiLevelType w:val="hybridMultilevel"/>
    <w:tmpl w:val="232482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A56DD3"/>
    <w:multiLevelType w:val="hybridMultilevel"/>
    <w:tmpl w:val="F7BA3994"/>
    <w:lvl w:ilvl="0" w:tplc="6AA22D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10B97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8455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8290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4E8D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464C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BA80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66B8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B2F9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DC6F3F"/>
    <w:multiLevelType w:val="hybridMultilevel"/>
    <w:tmpl w:val="6AE412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29" w15:restartNumberingAfterBreak="0">
    <w:nsid w:val="5F5A4AB6"/>
    <w:multiLevelType w:val="hybridMultilevel"/>
    <w:tmpl w:val="8DF68CF4"/>
    <w:lvl w:ilvl="0" w:tplc="31C4B96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5A20DB"/>
    <w:multiLevelType w:val="hybridMultilevel"/>
    <w:tmpl w:val="48069F34"/>
    <w:lvl w:ilvl="0" w:tplc="FDDEF7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3CC1FA">
      <w:start w:val="9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68D6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A6EA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947C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88D2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30E3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BCDC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C66B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3" w15:restartNumberingAfterBreak="0">
    <w:nsid w:val="67A02D29"/>
    <w:multiLevelType w:val="hybridMultilevel"/>
    <w:tmpl w:val="7EFAD7EC"/>
    <w:lvl w:ilvl="0" w:tplc="27462A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125A1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A21C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0A79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545D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E0E1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6CC6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FA3F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88F4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6A3A60"/>
    <w:multiLevelType w:val="hybridMultilevel"/>
    <w:tmpl w:val="1C9E559A"/>
    <w:lvl w:ilvl="0" w:tplc="BAB680BC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102DF8"/>
    <w:multiLevelType w:val="hybridMultilevel"/>
    <w:tmpl w:val="C8B8F8B0"/>
    <w:lvl w:ilvl="0" w:tplc="1B9EEFE6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C91615"/>
    <w:multiLevelType w:val="hybridMultilevel"/>
    <w:tmpl w:val="C73CD6DE"/>
    <w:lvl w:ilvl="0" w:tplc="B532AD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2E73F6">
      <w:start w:val="18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9899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72AE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ACD8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C6EB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6E56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362A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B656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779479">
    <w:abstractNumId w:val="38"/>
  </w:num>
  <w:num w:numId="2" w16cid:durableId="1893301197">
    <w:abstractNumId w:val="39"/>
  </w:num>
  <w:num w:numId="3" w16cid:durableId="1331980044">
    <w:abstractNumId w:val="6"/>
  </w:num>
  <w:num w:numId="4" w16cid:durableId="271060912">
    <w:abstractNumId w:val="17"/>
  </w:num>
  <w:num w:numId="5" w16cid:durableId="407700710">
    <w:abstractNumId w:val="11"/>
  </w:num>
  <w:num w:numId="6" w16cid:durableId="896553751">
    <w:abstractNumId w:val="30"/>
  </w:num>
  <w:num w:numId="7" w16cid:durableId="1176263008">
    <w:abstractNumId w:val="20"/>
  </w:num>
  <w:num w:numId="8" w16cid:durableId="1624573495">
    <w:abstractNumId w:val="0"/>
  </w:num>
  <w:num w:numId="9" w16cid:durableId="909388817">
    <w:abstractNumId w:val="23"/>
  </w:num>
  <w:num w:numId="10" w16cid:durableId="1086802430">
    <w:abstractNumId w:val="15"/>
  </w:num>
  <w:num w:numId="11" w16cid:durableId="323320081">
    <w:abstractNumId w:val="1"/>
  </w:num>
  <w:num w:numId="12" w16cid:durableId="434446189">
    <w:abstractNumId w:val="24"/>
  </w:num>
  <w:num w:numId="13" w16cid:durableId="1744571228">
    <w:abstractNumId w:val="14"/>
  </w:num>
  <w:num w:numId="14" w16cid:durableId="2091466889">
    <w:abstractNumId w:val="13"/>
  </w:num>
  <w:num w:numId="15" w16cid:durableId="44106869">
    <w:abstractNumId w:val="28"/>
  </w:num>
  <w:num w:numId="16" w16cid:durableId="684140438">
    <w:abstractNumId w:val="4"/>
  </w:num>
  <w:num w:numId="17" w16cid:durableId="115686525">
    <w:abstractNumId w:val="25"/>
  </w:num>
  <w:num w:numId="18" w16cid:durableId="1163009400">
    <w:abstractNumId w:val="10"/>
  </w:num>
  <w:num w:numId="19" w16cid:durableId="371343701">
    <w:abstractNumId w:val="32"/>
  </w:num>
  <w:num w:numId="20" w16cid:durableId="2114091149">
    <w:abstractNumId w:val="5"/>
  </w:num>
  <w:num w:numId="21" w16cid:durableId="1981380339">
    <w:abstractNumId w:val="3"/>
  </w:num>
  <w:num w:numId="22" w16cid:durableId="1252619695">
    <w:abstractNumId w:val="19"/>
  </w:num>
  <w:num w:numId="23" w16cid:durableId="50738603">
    <w:abstractNumId w:val="37"/>
  </w:num>
  <w:num w:numId="24" w16cid:durableId="806245957">
    <w:abstractNumId w:val="21"/>
  </w:num>
  <w:num w:numId="25" w16cid:durableId="542711777">
    <w:abstractNumId w:val="12"/>
  </w:num>
  <w:num w:numId="26" w16cid:durableId="2010675239">
    <w:abstractNumId w:val="9"/>
  </w:num>
  <w:num w:numId="27" w16cid:durableId="1884171053">
    <w:abstractNumId w:val="8"/>
  </w:num>
  <w:num w:numId="28" w16cid:durableId="1840852858">
    <w:abstractNumId w:val="7"/>
  </w:num>
  <w:num w:numId="29" w16cid:durableId="2018536566">
    <w:abstractNumId w:val="26"/>
  </w:num>
  <w:num w:numId="30" w16cid:durableId="458651827">
    <w:abstractNumId w:val="31"/>
  </w:num>
  <w:num w:numId="31" w16cid:durableId="1179614136">
    <w:abstractNumId w:val="33"/>
  </w:num>
  <w:num w:numId="32" w16cid:durableId="466633084">
    <w:abstractNumId w:val="16"/>
  </w:num>
  <w:num w:numId="33" w16cid:durableId="1608808497">
    <w:abstractNumId w:val="18"/>
  </w:num>
  <w:num w:numId="34" w16cid:durableId="219050404">
    <w:abstractNumId w:val="35"/>
  </w:num>
  <w:num w:numId="35" w16cid:durableId="1098017107">
    <w:abstractNumId w:val="34"/>
  </w:num>
  <w:num w:numId="36" w16cid:durableId="1315454256">
    <w:abstractNumId w:val="29"/>
  </w:num>
  <w:num w:numId="37" w16cid:durableId="1156263610">
    <w:abstractNumId w:val="36"/>
  </w:num>
  <w:num w:numId="38" w16cid:durableId="272858960">
    <w:abstractNumId w:val="2"/>
  </w:num>
  <w:num w:numId="39" w16cid:durableId="2047365569">
    <w:abstractNumId w:val="18"/>
  </w:num>
  <w:num w:numId="40" w16cid:durableId="1550527725">
    <w:abstractNumId w:val="18"/>
  </w:num>
  <w:num w:numId="41" w16cid:durableId="545870698">
    <w:abstractNumId w:val="22"/>
  </w:num>
  <w:num w:numId="42" w16cid:durableId="2113934632">
    <w:abstractNumId w:val="2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lien TRILLARD">
    <w15:presenceInfo w15:providerId="AD" w15:userId="S::jtrillard@campus-eni.fr::ef5d6070-7bae-4725-9e94-1cfd20b39c86"/>
  </w15:person>
  <w15:person w15:author="Vincent DAVID">
    <w15:presenceInfo w15:providerId="AD" w15:userId="S::vdavid@campus-eni.fr::a179e871-c6cb-4f06-9d32-5582c6e705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122A5"/>
    <w:rsid w:val="00032387"/>
    <w:rsid w:val="00034862"/>
    <w:rsid w:val="000350B0"/>
    <w:rsid w:val="000374FE"/>
    <w:rsid w:val="000417F6"/>
    <w:rsid w:val="000504C9"/>
    <w:rsid w:val="00060C0C"/>
    <w:rsid w:val="00060DBD"/>
    <w:rsid w:val="00062DFB"/>
    <w:rsid w:val="00071DBD"/>
    <w:rsid w:val="000753A7"/>
    <w:rsid w:val="00094F37"/>
    <w:rsid w:val="00097F0B"/>
    <w:rsid w:val="000A1582"/>
    <w:rsid w:val="000A3940"/>
    <w:rsid w:val="000D01FE"/>
    <w:rsid w:val="000D0A8C"/>
    <w:rsid w:val="000D285E"/>
    <w:rsid w:val="000E3735"/>
    <w:rsid w:val="000E5CCE"/>
    <w:rsid w:val="000F0864"/>
    <w:rsid w:val="000F50AF"/>
    <w:rsid w:val="00103E35"/>
    <w:rsid w:val="00104E91"/>
    <w:rsid w:val="00106804"/>
    <w:rsid w:val="00125DCA"/>
    <w:rsid w:val="00136790"/>
    <w:rsid w:val="00143B68"/>
    <w:rsid w:val="00151AA0"/>
    <w:rsid w:val="00180858"/>
    <w:rsid w:val="001A0D7C"/>
    <w:rsid w:val="001B1615"/>
    <w:rsid w:val="001B4DA8"/>
    <w:rsid w:val="001C29C7"/>
    <w:rsid w:val="001C3784"/>
    <w:rsid w:val="001C739D"/>
    <w:rsid w:val="001D3BFC"/>
    <w:rsid w:val="001F18FA"/>
    <w:rsid w:val="00200990"/>
    <w:rsid w:val="002020E8"/>
    <w:rsid w:val="00211C3B"/>
    <w:rsid w:val="00225D2C"/>
    <w:rsid w:val="002262E0"/>
    <w:rsid w:val="002263D9"/>
    <w:rsid w:val="0022692C"/>
    <w:rsid w:val="00233906"/>
    <w:rsid w:val="00236D2C"/>
    <w:rsid w:val="00241941"/>
    <w:rsid w:val="00241BEE"/>
    <w:rsid w:val="00261F4C"/>
    <w:rsid w:val="00277014"/>
    <w:rsid w:val="00277CDD"/>
    <w:rsid w:val="002835C6"/>
    <w:rsid w:val="00287D81"/>
    <w:rsid w:val="0029030B"/>
    <w:rsid w:val="0029491B"/>
    <w:rsid w:val="002A2662"/>
    <w:rsid w:val="002A28BA"/>
    <w:rsid w:val="002B04EA"/>
    <w:rsid w:val="002B6C5E"/>
    <w:rsid w:val="002C3F27"/>
    <w:rsid w:val="002C4936"/>
    <w:rsid w:val="002C5032"/>
    <w:rsid w:val="002D0941"/>
    <w:rsid w:val="002D2B64"/>
    <w:rsid w:val="002F03FA"/>
    <w:rsid w:val="002F78BE"/>
    <w:rsid w:val="002F7E5C"/>
    <w:rsid w:val="00301257"/>
    <w:rsid w:val="003065DA"/>
    <w:rsid w:val="003077A2"/>
    <w:rsid w:val="003255E3"/>
    <w:rsid w:val="00330EDF"/>
    <w:rsid w:val="003340BB"/>
    <w:rsid w:val="0035443D"/>
    <w:rsid w:val="003548A0"/>
    <w:rsid w:val="003559D7"/>
    <w:rsid w:val="003709F1"/>
    <w:rsid w:val="00382C06"/>
    <w:rsid w:val="00384614"/>
    <w:rsid w:val="00386DCC"/>
    <w:rsid w:val="00387206"/>
    <w:rsid w:val="003C6A4C"/>
    <w:rsid w:val="003C6EFC"/>
    <w:rsid w:val="003E676A"/>
    <w:rsid w:val="00401B0B"/>
    <w:rsid w:val="00405F83"/>
    <w:rsid w:val="0043242A"/>
    <w:rsid w:val="00433E0C"/>
    <w:rsid w:val="004347EC"/>
    <w:rsid w:val="00435307"/>
    <w:rsid w:val="0043536F"/>
    <w:rsid w:val="00450C5E"/>
    <w:rsid w:val="00463D06"/>
    <w:rsid w:val="00464D36"/>
    <w:rsid w:val="00491ACA"/>
    <w:rsid w:val="00492FCA"/>
    <w:rsid w:val="00494DCF"/>
    <w:rsid w:val="004A599C"/>
    <w:rsid w:val="004B0A65"/>
    <w:rsid w:val="004B1470"/>
    <w:rsid w:val="004B19E1"/>
    <w:rsid w:val="004C1F40"/>
    <w:rsid w:val="004C2502"/>
    <w:rsid w:val="004C5B6E"/>
    <w:rsid w:val="004E1011"/>
    <w:rsid w:val="004F2C2E"/>
    <w:rsid w:val="004F450B"/>
    <w:rsid w:val="004F5023"/>
    <w:rsid w:val="005056C3"/>
    <w:rsid w:val="00507B3D"/>
    <w:rsid w:val="00531F91"/>
    <w:rsid w:val="00544157"/>
    <w:rsid w:val="0057306B"/>
    <w:rsid w:val="0057758C"/>
    <w:rsid w:val="00594F54"/>
    <w:rsid w:val="005A36E5"/>
    <w:rsid w:val="005C1BB9"/>
    <w:rsid w:val="005C1EE6"/>
    <w:rsid w:val="005C483B"/>
    <w:rsid w:val="005C68D3"/>
    <w:rsid w:val="005D1943"/>
    <w:rsid w:val="005D2983"/>
    <w:rsid w:val="005E382F"/>
    <w:rsid w:val="005E3B89"/>
    <w:rsid w:val="005F2EFB"/>
    <w:rsid w:val="0061702D"/>
    <w:rsid w:val="00620714"/>
    <w:rsid w:val="00626EAE"/>
    <w:rsid w:val="00631CCA"/>
    <w:rsid w:val="0063306A"/>
    <w:rsid w:val="006367DA"/>
    <w:rsid w:val="00673260"/>
    <w:rsid w:val="00674923"/>
    <w:rsid w:val="00692DD1"/>
    <w:rsid w:val="00693482"/>
    <w:rsid w:val="006939F9"/>
    <w:rsid w:val="006951BE"/>
    <w:rsid w:val="006B3B13"/>
    <w:rsid w:val="006C573C"/>
    <w:rsid w:val="006C7E58"/>
    <w:rsid w:val="006E7B8C"/>
    <w:rsid w:val="007007CE"/>
    <w:rsid w:val="00701328"/>
    <w:rsid w:val="007063B0"/>
    <w:rsid w:val="00713863"/>
    <w:rsid w:val="00722480"/>
    <w:rsid w:val="007327B9"/>
    <w:rsid w:val="00737EDB"/>
    <w:rsid w:val="00743993"/>
    <w:rsid w:val="00745236"/>
    <w:rsid w:val="00746FAF"/>
    <w:rsid w:val="00753199"/>
    <w:rsid w:val="00764007"/>
    <w:rsid w:val="00770F9B"/>
    <w:rsid w:val="00771F27"/>
    <w:rsid w:val="0078235D"/>
    <w:rsid w:val="00783525"/>
    <w:rsid w:val="007910EE"/>
    <w:rsid w:val="00797480"/>
    <w:rsid w:val="007A1C97"/>
    <w:rsid w:val="007A21D7"/>
    <w:rsid w:val="007B3C51"/>
    <w:rsid w:val="007C301D"/>
    <w:rsid w:val="007D1155"/>
    <w:rsid w:val="007D2F04"/>
    <w:rsid w:val="007E0E92"/>
    <w:rsid w:val="007E4A12"/>
    <w:rsid w:val="007E7C23"/>
    <w:rsid w:val="007E7D3C"/>
    <w:rsid w:val="008065FD"/>
    <w:rsid w:val="008130F1"/>
    <w:rsid w:val="008229D3"/>
    <w:rsid w:val="008254BC"/>
    <w:rsid w:val="0083499D"/>
    <w:rsid w:val="00842265"/>
    <w:rsid w:val="00845605"/>
    <w:rsid w:val="00855D76"/>
    <w:rsid w:val="00857ADE"/>
    <w:rsid w:val="00863103"/>
    <w:rsid w:val="008672FD"/>
    <w:rsid w:val="00867E02"/>
    <w:rsid w:val="00874F31"/>
    <w:rsid w:val="008B220B"/>
    <w:rsid w:val="008B414B"/>
    <w:rsid w:val="008C127A"/>
    <w:rsid w:val="008C1405"/>
    <w:rsid w:val="008C4915"/>
    <w:rsid w:val="008C4951"/>
    <w:rsid w:val="008D185C"/>
    <w:rsid w:val="008D35C2"/>
    <w:rsid w:val="008E2EF3"/>
    <w:rsid w:val="008E5DAD"/>
    <w:rsid w:val="008E6D1D"/>
    <w:rsid w:val="00902F9D"/>
    <w:rsid w:val="009079CF"/>
    <w:rsid w:val="009121E9"/>
    <w:rsid w:val="00922F94"/>
    <w:rsid w:val="00924F5F"/>
    <w:rsid w:val="00934934"/>
    <w:rsid w:val="00937048"/>
    <w:rsid w:val="00945E1B"/>
    <w:rsid w:val="00954374"/>
    <w:rsid w:val="00954E03"/>
    <w:rsid w:val="009567AF"/>
    <w:rsid w:val="00956C96"/>
    <w:rsid w:val="009645D3"/>
    <w:rsid w:val="00964B34"/>
    <w:rsid w:val="0096503B"/>
    <w:rsid w:val="009731EA"/>
    <w:rsid w:val="00981C33"/>
    <w:rsid w:val="009862DE"/>
    <w:rsid w:val="00990B02"/>
    <w:rsid w:val="0099301E"/>
    <w:rsid w:val="009B1DA9"/>
    <w:rsid w:val="009C09D3"/>
    <w:rsid w:val="009C2AC3"/>
    <w:rsid w:val="009D1251"/>
    <w:rsid w:val="009D527D"/>
    <w:rsid w:val="009E2BBC"/>
    <w:rsid w:val="009F403C"/>
    <w:rsid w:val="00A055CF"/>
    <w:rsid w:val="00A14B5D"/>
    <w:rsid w:val="00A361C9"/>
    <w:rsid w:val="00A363FF"/>
    <w:rsid w:val="00A51781"/>
    <w:rsid w:val="00A55B0F"/>
    <w:rsid w:val="00A563C0"/>
    <w:rsid w:val="00A70093"/>
    <w:rsid w:val="00A733A6"/>
    <w:rsid w:val="00A92D25"/>
    <w:rsid w:val="00A93073"/>
    <w:rsid w:val="00A94283"/>
    <w:rsid w:val="00A95C12"/>
    <w:rsid w:val="00AA179F"/>
    <w:rsid w:val="00AB0039"/>
    <w:rsid w:val="00AB69B5"/>
    <w:rsid w:val="00AC00F9"/>
    <w:rsid w:val="00AE085C"/>
    <w:rsid w:val="00AE217C"/>
    <w:rsid w:val="00AE5CF7"/>
    <w:rsid w:val="00B027AA"/>
    <w:rsid w:val="00B04201"/>
    <w:rsid w:val="00B04A1E"/>
    <w:rsid w:val="00B06E57"/>
    <w:rsid w:val="00B1718A"/>
    <w:rsid w:val="00B43E3B"/>
    <w:rsid w:val="00B71A2E"/>
    <w:rsid w:val="00B7257F"/>
    <w:rsid w:val="00B73331"/>
    <w:rsid w:val="00B75A86"/>
    <w:rsid w:val="00B7614C"/>
    <w:rsid w:val="00B7788E"/>
    <w:rsid w:val="00B80D32"/>
    <w:rsid w:val="00B812E4"/>
    <w:rsid w:val="00B86C96"/>
    <w:rsid w:val="00B9721C"/>
    <w:rsid w:val="00BA4E30"/>
    <w:rsid w:val="00BB27A6"/>
    <w:rsid w:val="00BB4AC7"/>
    <w:rsid w:val="00BB5E5B"/>
    <w:rsid w:val="00BE5E6B"/>
    <w:rsid w:val="00BF077F"/>
    <w:rsid w:val="00C12186"/>
    <w:rsid w:val="00C16564"/>
    <w:rsid w:val="00C33697"/>
    <w:rsid w:val="00C35B84"/>
    <w:rsid w:val="00C41B0B"/>
    <w:rsid w:val="00C53C9B"/>
    <w:rsid w:val="00C62D79"/>
    <w:rsid w:val="00C676B1"/>
    <w:rsid w:val="00C82BC5"/>
    <w:rsid w:val="00C87756"/>
    <w:rsid w:val="00C94434"/>
    <w:rsid w:val="00CA5C15"/>
    <w:rsid w:val="00CB1C50"/>
    <w:rsid w:val="00CB5335"/>
    <w:rsid w:val="00CB6767"/>
    <w:rsid w:val="00CC4730"/>
    <w:rsid w:val="00CC7339"/>
    <w:rsid w:val="00CD6D6E"/>
    <w:rsid w:val="00CE0C6B"/>
    <w:rsid w:val="00CE2F19"/>
    <w:rsid w:val="00CE45C7"/>
    <w:rsid w:val="00CE7FBC"/>
    <w:rsid w:val="00D02F82"/>
    <w:rsid w:val="00D05F3C"/>
    <w:rsid w:val="00D14314"/>
    <w:rsid w:val="00D2004D"/>
    <w:rsid w:val="00D20BB6"/>
    <w:rsid w:val="00D31AF1"/>
    <w:rsid w:val="00D36BE9"/>
    <w:rsid w:val="00D461A2"/>
    <w:rsid w:val="00D56A0C"/>
    <w:rsid w:val="00D70419"/>
    <w:rsid w:val="00D73FBD"/>
    <w:rsid w:val="00D85BA4"/>
    <w:rsid w:val="00D909BB"/>
    <w:rsid w:val="00D91975"/>
    <w:rsid w:val="00D96678"/>
    <w:rsid w:val="00DB2563"/>
    <w:rsid w:val="00DB4B72"/>
    <w:rsid w:val="00DC5EDB"/>
    <w:rsid w:val="00DD1C5E"/>
    <w:rsid w:val="00DD47B3"/>
    <w:rsid w:val="00DD53C0"/>
    <w:rsid w:val="00DD6043"/>
    <w:rsid w:val="00E01846"/>
    <w:rsid w:val="00E01FDD"/>
    <w:rsid w:val="00E22A53"/>
    <w:rsid w:val="00E246FE"/>
    <w:rsid w:val="00E34680"/>
    <w:rsid w:val="00E36F60"/>
    <w:rsid w:val="00E4477C"/>
    <w:rsid w:val="00E467EC"/>
    <w:rsid w:val="00E615EA"/>
    <w:rsid w:val="00E636D4"/>
    <w:rsid w:val="00E638DF"/>
    <w:rsid w:val="00E7188C"/>
    <w:rsid w:val="00E76423"/>
    <w:rsid w:val="00E93A51"/>
    <w:rsid w:val="00EA0653"/>
    <w:rsid w:val="00EA4D84"/>
    <w:rsid w:val="00EA5D3D"/>
    <w:rsid w:val="00EB460B"/>
    <w:rsid w:val="00EC3EBA"/>
    <w:rsid w:val="00EC4148"/>
    <w:rsid w:val="00EC4F09"/>
    <w:rsid w:val="00ED0D10"/>
    <w:rsid w:val="00ED20EC"/>
    <w:rsid w:val="00ED287E"/>
    <w:rsid w:val="00ED441B"/>
    <w:rsid w:val="00EE0C81"/>
    <w:rsid w:val="00EE35D8"/>
    <w:rsid w:val="00EF0131"/>
    <w:rsid w:val="00EF0B47"/>
    <w:rsid w:val="00F028ED"/>
    <w:rsid w:val="00F0457F"/>
    <w:rsid w:val="00F06C97"/>
    <w:rsid w:val="00F120A8"/>
    <w:rsid w:val="00F36C1E"/>
    <w:rsid w:val="00F41ECC"/>
    <w:rsid w:val="00F44B8D"/>
    <w:rsid w:val="00F4645B"/>
    <w:rsid w:val="00F52675"/>
    <w:rsid w:val="00F53BF4"/>
    <w:rsid w:val="00F55322"/>
    <w:rsid w:val="00F71E54"/>
    <w:rsid w:val="00F7597C"/>
    <w:rsid w:val="00F866C1"/>
    <w:rsid w:val="00FA4D1C"/>
    <w:rsid w:val="00FA525C"/>
    <w:rsid w:val="00FB06BC"/>
    <w:rsid w:val="00FB202A"/>
    <w:rsid w:val="00FB27DA"/>
    <w:rsid w:val="00FB56E6"/>
    <w:rsid w:val="00FC1F13"/>
    <w:rsid w:val="00FC6ED4"/>
    <w:rsid w:val="00FD5D6A"/>
    <w:rsid w:val="00FD6044"/>
    <w:rsid w:val="00FE02FA"/>
    <w:rsid w:val="00FF18F4"/>
    <w:rsid w:val="00FF26FD"/>
    <w:rsid w:val="00FF7FF5"/>
    <w:rsid w:val="05B52C21"/>
    <w:rsid w:val="05F372D1"/>
    <w:rsid w:val="079F6484"/>
    <w:rsid w:val="0A26F7A6"/>
    <w:rsid w:val="3393F67F"/>
    <w:rsid w:val="39BD59CF"/>
    <w:rsid w:val="4039DF37"/>
    <w:rsid w:val="4B0B6551"/>
    <w:rsid w:val="51F7195F"/>
    <w:rsid w:val="5F062F79"/>
    <w:rsid w:val="646C74E9"/>
    <w:rsid w:val="6F699B1D"/>
    <w:rsid w:val="6FD331AA"/>
    <w:rsid w:val="7D6D32DF"/>
    <w:rsid w:val="7D856BD5"/>
    <w:rsid w:val="7E94F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74161D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062DFB"/>
    <w:pPr>
      <w:keepNext/>
      <w:keepLines/>
      <w:numPr>
        <w:numId w:val="33"/>
      </w:numPr>
      <w:spacing w:after="40"/>
      <w:outlineLvl w:val="0"/>
    </w:pPr>
    <w:rPr>
      <w:rFonts w:asciiTheme="majorHAnsi" w:eastAsiaTheme="majorEastAsia" w:hAnsiTheme="majorHAnsi" w:cstheme="majorBidi"/>
      <w:color w:val="348899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62DFB"/>
    <w:pPr>
      <w:keepNext/>
      <w:keepLines/>
      <w:numPr>
        <w:ilvl w:val="1"/>
        <w:numId w:val="33"/>
      </w:numPr>
      <w:spacing w:before="160"/>
      <w:outlineLvl w:val="1"/>
    </w:pPr>
    <w:rPr>
      <w:rFonts w:asciiTheme="majorHAnsi" w:eastAsiaTheme="majorEastAsia" w:hAnsiTheme="majorHAnsi" w:cstheme="majorBidi"/>
      <w:color w:val="348899"/>
      <w:sz w:val="28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numPr>
        <w:ilvl w:val="2"/>
        <w:numId w:val="33"/>
      </w:numPr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numPr>
        <w:ilvl w:val="3"/>
        <w:numId w:val="33"/>
      </w:numPr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numPr>
        <w:ilvl w:val="4"/>
        <w:numId w:val="33"/>
      </w:numPr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33"/>
      </w:numPr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3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33"/>
      </w:numPr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33"/>
      </w:numPr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062DFB"/>
    <w:rPr>
      <w:rFonts w:asciiTheme="majorHAnsi" w:eastAsiaTheme="majorEastAsia" w:hAnsiTheme="majorHAnsi" w:cstheme="majorBidi"/>
      <w:color w:val="348899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62DFB"/>
    <w:rPr>
      <w:rFonts w:asciiTheme="majorHAnsi" w:eastAsiaTheme="majorEastAsia" w:hAnsiTheme="majorHAnsi" w:cstheme="majorBidi"/>
      <w:color w:val="348899"/>
      <w:sz w:val="28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01B0B"/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</w:rPr>
  </w:style>
  <w:style w:type="character" w:styleId="Marquedecommentaire">
    <w:name w:val="annotation reference"/>
    <w:basedOn w:val="Policepardfaut"/>
    <w:uiPriority w:val="99"/>
    <w:semiHidden/>
    <w:unhideWhenUsed/>
    <w:rsid w:val="0010680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0680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0680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0680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06804"/>
    <w:rPr>
      <w:b/>
      <w:bCs/>
      <w:sz w:val="20"/>
      <w:szCs w:val="20"/>
    </w:rPr>
  </w:style>
  <w:style w:type="paragraph" w:styleId="Rvision">
    <w:name w:val="Revision"/>
    <w:hidden/>
    <w:uiPriority w:val="99"/>
    <w:semiHidden/>
    <w:rsid w:val="00D91975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898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568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58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1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852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9DC9165B6AB94C9086EAA0AFC8E0C4" ma:contentTypeVersion="10" ma:contentTypeDescription="Crée un document." ma:contentTypeScope="" ma:versionID="ecd922bdb17d3cdcd4015a9b28bc0cc4">
  <xsd:schema xmlns:xsd="http://www.w3.org/2001/XMLSchema" xmlns:xs="http://www.w3.org/2001/XMLSchema" xmlns:p="http://schemas.microsoft.com/office/2006/metadata/properties" xmlns:ns2="18b9601f-1fda-4d59-aa0d-efa705dc3f41" xmlns:ns3="991d2ff7-fed1-4d05-9dd7-b65b27710aad" targetNamespace="http://schemas.microsoft.com/office/2006/metadata/properties" ma:root="true" ma:fieldsID="d8ad711013c53002befd10481b429c7b" ns2:_="" ns3:_="">
    <xsd:import namespace="18b9601f-1fda-4d59-aa0d-efa705dc3f41"/>
    <xsd:import namespace="991d2ff7-fed1-4d05-9dd7-b65b27710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b9601f-1fda-4d59-aa0d-efa705dc3f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d2ff7-fed1-4d05-9dd7-b65b27710aa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7bd2678-8603-497b-8b7a-c51fbe70ba2b}" ma:internalName="TaxCatchAll" ma:showField="CatchAllData" ma:web="991d2ff7-fed1-4d05-9dd7-b65b27710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8b9601f-1fda-4d59-aa0d-efa705dc3f41">
      <Terms xmlns="http://schemas.microsoft.com/office/infopath/2007/PartnerControls"/>
    </lcf76f155ced4ddcb4097134ff3c332f>
    <TaxCatchAll xmlns="991d2ff7-fed1-4d05-9dd7-b65b27710aad" xsi:nil="true"/>
    <MediaLengthInSeconds xmlns="18b9601f-1fda-4d59-aa0d-efa705dc3f41" xsi:nil="true"/>
  </documentManagement>
</p:properties>
</file>

<file path=customXml/itemProps1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1301B1-3E45-4370-8943-A3E983709ECE}"/>
</file>

<file path=customXml/itemProps3.xml><?xml version="1.0" encoding="utf-8"?>
<ds:datastoreItem xmlns:ds="http://schemas.openxmlformats.org/officeDocument/2006/customXml" ds:itemID="{5BFC6F02-0E8D-4BAE-97EB-43CC54BB33CD}">
  <ds:schemaRefs>
    <ds:schemaRef ds:uri="http://www.w3.org/XML/1998/namespace"/>
    <ds:schemaRef ds:uri="http://purl.org/dc/elements/1.1/"/>
    <ds:schemaRef ds:uri="http://purl.org/dc/dcmitype/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ba394ada-9c4d-4f3d-881a-7e9f447e96a5"/>
    <ds:schemaRef ds:uri="http://schemas.openxmlformats.org/package/2006/metadata/core-properties"/>
    <ds:schemaRef ds:uri="84f17460-2ce9-4a13-ba7e-618f50074c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115</TotalTime>
  <Pages>2</Pages>
  <Words>364</Words>
  <Characters>2004</Characters>
  <Application>Microsoft Office Word</Application>
  <DocSecurity>0</DocSecurity>
  <Lines>16</Lines>
  <Paragraphs>4</Paragraphs>
  <ScaleCrop>false</ScaleCrop>
  <Company>Editions Eni</Company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Vincent DAVID</cp:lastModifiedBy>
  <cp:revision>155</cp:revision>
  <cp:lastPrinted>2023-06-08T12:06:00Z</cp:lastPrinted>
  <dcterms:created xsi:type="dcterms:W3CDTF">2017-06-02T05:57:00Z</dcterms:created>
  <dcterms:modified xsi:type="dcterms:W3CDTF">2023-06-08T12:06:00Z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0x0101003E9DC9165B6AB94C9086EAA0AFC8E0C4</vt:lpwstr>
  </property>
  <property fmtid="{D5CDD505-2E9C-101B-9397-08002B2CF9AE}" pid="4" name="_dlc_DocIdItemGuid">
    <vt:lpwstr>21ad9fbc-61c8-4f6b-a640-604698f1b57d</vt:lpwstr>
  </property>
  <property fmtid="{D5CDD505-2E9C-101B-9397-08002B2CF9AE}" pid="5" name="MediaServiceImageTags">
    <vt:lpwstr/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xd_Signature">
    <vt:bool>false</vt:bool>
  </property>
</Properties>
</file>